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ED643" w14:textId="77777777" w:rsidR="005469A6" w:rsidRDefault="005469A6" w:rsidP="005469A6">
      <w:r>
        <w:t>Long-range genomic language models identify extensive chimera artifacts in Nanopore direct RNA sequencing</w:t>
      </w:r>
    </w:p>
    <w:p w14:paraId="0B351A15" w14:textId="77777777" w:rsidR="005469A6" w:rsidRDefault="005469A6" w:rsidP="005469A6"/>
    <w:p w14:paraId="0F363C92" w14:textId="77777777" w:rsidR="005469A6" w:rsidRDefault="005469A6" w:rsidP="005469A6">
      <w:r w:rsidRPr="002F39D9">
        <w:rPr>
          <w:b/>
          <w:bCs/>
        </w:rPr>
        <w:t>Figure 1</w:t>
      </w:r>
      <w:r>
        <w:t>A, schematic of LLM</w:t>
      </w:r>
    </w:p>
    <w:p w14:paraId="2EBE7592" w14:textId="1F30D77D" w:rsidR="005469A6" w:rsidRDefault="005469A6" w:rsidP="005469A6">
      <w:r>
        <w:t>Figure 1B, simulation</w:t>
      </w:r>
      <w:r w:rsidR="00163D01">
        <w:t xml:space="preserve"> (internal and terminal), CNN, </w:t>
      </w:r>
      <w:proofErr w:type="spellStart"/>
      <w:r w:rsidR="00163D01">
        <w:t>CNN+transformer</w:t>
      </w:r>
      <w:proofErr w:type="spellEnd"/>
      <w:r w:rsidR="00163D01">
        <w:t xml:space="preserve">, </w:t>
      </w:r>
      <w:proofErr w:type="spellStart"/>
      <w:r w:rsidR="00163D01">
        <w:t>HyenaDNA</w:t>
      </w:r>
      <w:proofErr w:type="spellEnd"/>
    </w:p>
    <w:p w14:paraId="234254E2" w14:textId="3629C14F" w:rsidR="00163D01" w:rsidRDefault="005469A6" w:rsidP="005469A6">
      <w:r>
        <w:t>Figure 1C, real data VCaP002</w:t>
      </w:r>
      <w:ins w:id="0" w:author="Rendong Yang" w:date="2024-07-11T11:40:00Z" w16du:dateUtc="2024-07-11T16:40:00Z">
        <w:r w:rsidR="00FF140F">
          <w:t>/VCaP004</w:t>
        </w:r>
      </w:ins>
      <w:r>
        <w:t xml:space="preserve">, detected chimeric reads when applying Dorado and </w:t>
      </w:r>
      <w:proofErr w:type="spellStart"/>
      <w:r>
        <w:t>Deepchopper</w:t>
      </w:r>
      <w:proofErr w:type="spellEnd"/>
      <w:r>
        <w:t xml:space="preserve">, validation of chimeric read by </w:t>
      </w:r>
      <w:r w:rsidR="00163D01">
        <w:t xml:space="preserve">direct cDNA, (Bar plot, Dorado trim, Dorado w/o trim, </w:t>
      </w:r>
      <w:proofErr w:type="spellStart"/>
      <w:r w:rsidR="00163D01">
        <w:t>Deepchopper</w:t>
      </w:r>
      <w:proofErr w:type="spellEnd"/>
      <w:proofErr w:type="gramStart"/>
      <w:r w:rsidR="00163D01">
        <w:t>)</w:t>
      </w:r>
      <w:ins w:id="1" w:author="Rendong Yang" w:date="2024-07-11T11:49:00Z" w16du:dateUtc="2024-07-11T16:49:00Z">
        <w:r w:rsidR="004E0100">
          <w:t xml:space="preserve">, </w:t>
        </w:r>
      </w:ins>
      <w:ins w:id="2" w:author="Rendong Yang" w:date="2024-07-11T11:51:00Z" w16du:dateUtc="2024-07-11T16:51:00Z">
        <w:r w:rsidR="004E0100">
          <w:t xml:space="preserve"> Explain</w:t>
        </w:r>
        <w:proofErr w:type="gramEnd"/>
        <w:r w:rsidR="004E0100">
          <w:t xml:space="preserve"> the coverage difference between true events and</w:t>
        </w:r>
      </w:ins>
      <w:ins w:id="3" w:author="Rendong Yang" w:date="2024-07-11T11:52:00Z" w16du:dateUtc="2024-07-11T16:52:00Z">
        <w:r w:rsidR="004E0100">
          <w:t xml:space="preserve"> artifact, we expect true events have high coverage than false positive events, at least in RNA004 and </w:t>
        </w:r>
        <w:proofErr w:type="spellStart"/>
        <w:r w:rsidR="004E0100">
          <w:t>PromethION</w:t>
        </w:r>
        <w:proofErr w:type="spellEnd"/>
        <w:r w:rsidR="004E0100">
          <w:t xml:space="preserve"> data.</w:t>
        </w:r>
      </w:ins>
    </w:p>
    <w:p w14:paraId="3929EF3D" w14:textId="0388FA62" w:rsidR="00163D01" w:rsidRDefault="00163D01" w:rsidP="005469A6">
      <w:r>
        <w:t xml:space="preserve">Figure 1D, E, F: BLAT, quality and </w:t>
      </w:r>
      <w:proofErr w:type="spellStart"/>
      <w:r>
        <w:t>PolyA</w:t>
      </w:r>
      <w:proofErr w:type="spellEnd"/>
      <w:r>
        <w:t xml:space="preserve"> motif for false positive chimeric artifacts</w:t>
      </w:r>
      <w:r w:rsidR="00624C35">
        <w:t>.</w:t>
      </w:r>
      <w:ins w:id="4" w:author="Rendong Yang" w:date="2024-07-11T11:41:00Z" w16du:dateUtc="2024-07-11T16:41:00Z">
        <w:r w:rsidR="00FF140F">
          <w:t xml:space="preserve"> (possible in supplementary)</w:t>
        </w:r>
      </w:ins>
    </w:p>
    <w:p w14:paraId="6DBE7981" w14:textId="77777777" w:rsidR="00624C35" w:rsidRDefault="00624C35" w:rsidP="005469A6">
      <w:pPr>
        <w:rPr>
          <w:ins w:id="5" w:author="Rendong Yang" w:date="2024-07-11T11:44:00Z" w16du:dateUtc="2024-07-11T16:44:00Z"/>
        </w:rPr>
      </w:pPr>
    </w:p>
    <w:p w14:paraId="4F75B97B" w14:textId="67F4E66A" w:rsidR="00FF140F" w:rsidRDefault="00FF140F" w:rsidP="00FF140F">
      <w:pPr>
        <w:rPr>
          <w:ins w:id="6" w:author="Rendong Yang" w:date="2024-07-11T11:45:00Z" w16du:dateUtc="2024-07-11T16:45:00Z"/>
        </w:rPr>
      </w:pPr>
      <w:ins w:id="7" w:author="Rendong Yang" w:date="2024-07-11T11:46:00Z" w16du:dateUtc="2024-07-11T16:46:00Z">
        <w:r>
          <w:t xml:space="preserve">Figure 1G: </w:t>
        </w:r>
      </w:ins>
      <w:ins w:id="8" w:author="Rendong Yang" w:date="2024-07-11T11:45:00Z" w16du:dateUtc="2024-07-11T16:45:00Z">
        <w:r>
          <w:t xml:space="preserve">other platforms, such as ONT </w:t>
        </w:r>
        <w:proofErr w:type="gramStart"/>
        <w:r>
          <w:t>cDNA(</w:t>
        </w:r>
        <w:proofErr w:type="gramEnd"/>
        <w:r>
          <w:t xml:space="preserve">direct or PCR), R2C2, </w:t>
        </w:r>
        <w:proofErr w:type="spellStart"/>
        <w:r>
          <w:t>CapTrap</w:t>
        </w:r>
        <w:proofErr w:type="spellEnd"/>
        <w:r>
          <w:t xml:space="preserve"> etc. Testing this using H1 and WTC11 from ENCODE. Test if other platform has less chimeric artifacts predicted by </w:t>
        </w:r>
        <w:proofErr w:type="spellStart"/>
        <w:proofErr w:type="gramStart"/>
        <w:r>
          <w:t>DeepChopper</w:t>
        </w:r>
        <w:proofErr w:type="spellEnd"/>
        <w:proofErr w:type="gramEnd"/>
        <w:r>
          <w:t xml:space="preserve"> and reduced artifact reads almost cannot be validated by other platform.</w:t>
        </w:r>
      </w:ins>
    </w:p>
    <w:p w14:paraId="725992F3" w14:textId="77777777" w:rsidR="00FF140F" w:rsidRDefault="00FF140F" w:rsidP="00FF140F">
      <w:pPr>
        <w:rPr>
          <w:ins w:id="9" w:author="Rendong Yang" w:date="2024-07-11T11:45:00Z" w16du:dateUtc="2024-07-11T16:45:00Z"/>
        </w:rPr>
      </w:pPr>
      <w:ins w:id="10" w:author="Rendong Yang" w:date="2024-07-11T11:45:00Z" w16du:dateUtc="2024-07-11T16:45:00Z">
        <w:r>
          <w:t>(</w:t>
        </w:r>
        <w:r w:rsidRPr="005469A6">
          <w:t>https://www.encodeproject.org/matrix/?type=Experiment&amp;control_type!=*&amp;assay_term_name=long+read+RNA-seq&amp;status=released</w:t>
        </w:r>
        <w:r>
          <w:t>)</w:t>
        </w:r>
      </w:ins>
    </w:p>
    <w:p w14:paraId="0830C275" w14:textId="77777777" w:rsidR="00FF140F" w:rsidRDefault="00FF140F" w:rsidP="005469A6">
      <w:pPr>
        <w:rPr>
          <w:ins w:id="11" w:author="Rendong Yang" w:date="2024-07-11T11:44:00Z" w16du:dateUtc="2024-07-11T16:44:00Z"/>
        </w:rPr>
      </w:pPr>
    </w:p>
    <w:p w14:paraId="1CA0594C" w14:textId="77777777" w:rsidR="00FF140F" w:rsidRDefault="00FF140F" w:rsidP="005469A6">
      <w:pPr>
        <w:rPr>
          <w:ins w:id="12" w:author="Rendong Yang" w:date="2024-07-11T11:44:00Z" w16du:dateUtc="2024-07-11T16:44:00Z"/>
        </w:rPr>
      </w:pPr>
    </w:p>
    <w:p w14:paraId="4D9B02B3" w14:textId="77777777" w:rsidR="00FF140F" w:rsidRDefault="00FF140F" w:rsidP="005469A6"/>
    <w:p w14:paraId="4F8DDE01" w14:textId="4B1D3BE5" w:rsidR="00163D01" w:rsidRDefault="00163D01" w:rsidP="005469A6">
      <w:r>
        <w:t xml:space="preserve">Figure </w:t>
      </w:r>
      <w:ins w:id="13" w:author="Rendong Yang" w:date="2024-07-11T11:46:00Z" w16du:dateUtc="2024-07-11T16:46:00Z">
        <w:r w:rsidR="00FF140F">
          <w:t xml:space="preserve">2: </w:t>
        </w:r>
      </w:ins>
      <w:del w:id="14" w:author="Rendong Yang" w:date="2024-07-11T11:46:00Z" w16du:dateUtc="2024-07-11T16:46:00Z">
        <w:r w:rsidDel="00FF140F">
          <w:delText>1</w:delText>
        </w:r>
      </w:del>
      <w:proofErr w:type="gramStart"/>
      <w:ins w:id="15" w:author="Rendong Yang" w:date="2024-07-11T11:46:00Z" w16du:dateUtc="2024-07-11T16:46:00Z">
        <w:r w:rsidR="00FF140F">
          <w:t>A,B</w:t>
        </w:r>
        <w:proofErr w:type="gramEnd"/>
        <w:r w:rsidR="00FF140F">
          <w:t>,C</w:t>
        </w:r>
      </w:ins>
      <w:del w:id="16" w:author="Rendong Yang" w:date="2024-07-11T11:46:00Z" w16du:dateUtc="2024-07-11T16:46:00Z">
        <w:r w:rsidDel="00FF140F">
          <w:delText>G, H, I</w:delText>
        </w:r>
      </w:del>
      <w:r>
        <w:t xml:space="preserve">, distribution of false positive across chr, gene expression and size distribution for those with artifacts. Gene GO </w:t>
      </w:r>
      <w:proofErr w:type="spellStart"/>
      <w:r>
        <w:t>enrichement</w:t>
      </w:r>
      <w:proofErr w:type="spellEnd"/>
      <w:r>
        <w:t xml:space="preserve"> suggest Ribosome and </w:t>
      </w:r>
      <w:proofErr w:type="spellStart"/>
      <w:r>
        <w:t>ChrM</w:t>
      </w:r>
      <w:proofErr w:type="spellEnd"/>
      <w:r>
        <w:t xml:space="preserve"> genes are frequently involved.</w:t>
      </w:r>
    </w:p>
    <w:p w14:paraId="26406BE6" w14:textId="77777777" w:rsidR="00786D15" w:rsidRPr="00FF140F" w:rsidRDefault="00786D15" w:rsidP="005469A6">
      <w:pPr>
        <w:rPr>
          <w:strike/>
          <w:rPrChange w:id="17" w:author="Rendong Yang" w:date="2024-07-11T11:42:00Z" w16du:dateUtc="2024-07-11T16:42:00Z">
            <w:rPr/>
          </w:rPrChange>
        </w:rPr>
      </w:pPr>
    </w:p>
    <w:p w14:paraId="6839C5AC" w14:textId="40054B54" w:rsidR="00786D15" w:rsidRPr="00FF140F" w:rsidRDefault="00786D15" w:rsidP="005469A6">
      <w:pPr>
        <w:rPr>
          <w:strike/>
          <w:rPrChange w:id="18" w:author="Rendong Yang" w:date="2024-07-11T11:42:00Z" w16du:dateUtc="2024-07-11T16:42:00Z">
            <w:rPr/>
          </w:rPrChange>
        </w:rPr>
      </w:pPr>
      <w:r w:rsidRPr="00FF140F">
        <w:rPr>
          <w:strike/>
          <w:rPrChange w:id="19" w:author="Rendong Yang" w:date="2024-07-11T11:42:00Z" w16du:dateUtc="2024-07-11T16:42:00Z">
            <w:rPr/>
          </w:rPrChange>
        </w:rPr>
        <w:t>Figure 1J, gene rescue</w:t>
      </w:r>
      <w:r w:rsidR="00F10A7A" w:rsidRPr="00FF140F">
        <w:rPr>
          <w:strike/>
          <w:rPrChange w:id="20" w:author="Rendong Yang" w:date="2024-07-11T11:42:00Z" w16du:dateUtc="2024-07-11T16:42:00Z">
            <w:rPr/>
          </w:rPrChange>
        </w:rPr>
        <w:t xml:space="preserve">, including the </w:t>
      </w:r>
      <w:proofErr w:type="spellStart"/>
      <w:r w:rsidR="00F10A7A" w:rsidRPr="00FF140F">
        <w:rPr>
          <w:strike/>
          <w:rPrChange w:id="21" w:author="Rendong Yang" w:date="2024-07-11T11:42:00Z" w16du:dateUtc="2024-07-11T16:42:00Z">
            <w:rPr/>
          </w:rPrChange>
        </w:rPr>
        <w:t>chrM</w:t>
      </w:r>
      <w:proofErr w:type="spellEnd"/>
      <w:r w:rsidR="00F10A7A" w:rsidRPr="00FF140F">
        <w:rPr>
          <w:strike/>
          <w:rPrChange w:id="22" w:author="Rendong Yang" w:date="2024-07-11T11:42:00Z" w16du:dateUtc="2024-07-11T16:42:00Z">
            <w:rPr/>
          </w:rPrChange>
        </w:rPr>
        <w:t xml:space="preserve"> genes.</w:t>
      </w:r>
    </w:p>
    <w:p w14:paraId="0628A18C" w14:textId="42EDC1C2" w:rsidR="009A52F3" w:rsidRDefault="00F10A7A" w:rsidP="009A52F3">
      <w:pPr>
        <w:rPr>
          <w:ins w:id="23" w:author="Rendong Yang" w:date="2024-07-11T11:56:00Z" w16du:dateUtc="2024-07-11T16:56:00Z"/>
        </w:rPr>
      </w:pPr>
      <w:r>
        <w:t xml:space="preserve">Figure </w:t>
      </w:r>
      <w:ins w:id="24" w:author="Rendong Yang" w:date="2024-07-11T11:46:00Z" w16du:dateUtc="2024-07-11T16:46:00Z">
        <w:r w:rsidR="00FF140F">
          <w:t>2</w:t>
        </w:r>
      </w:ins>
      <w:del w:id="25" w:author="Rendong Yang" w:date="2024-07-11T11:46:00Z" w16du:dateUtc="2024-07-11T16:46:00Z">
        <w:r w:rsidDel="00FF140F">
          <w:delText>1</w:delText>
        </w:r>
      </w:del>
      <w:ins w:id="26" w:author="Rendong Yang" w:date="2024-07-11T11:46:00Z" w16du:dateUtc="2024-07-11T16:46:00Z">
        <w:r w:rsidR="00FF140F">
          <w:t>D</w:t>
        </w:r>
      </w:ins>
      <w:del w:id="27" w:author="Rendong Yang" w:date="2024-07-11T11:46:00Z" w16du:dateUtc="2024-07-11T16:46:00Z">
        <w:r w:rsidDel="00FF140F">
          <w:delText>K</w:delText>
        </w:r>
      </w:del>
      <w:r>
        <w:t>, gene fusion</w:t>
      </w:r>
      <w:r w:rsidR="009A52F3">
        <w:t xml:space="preserve"> due to chimeric artifacts, highlight by IGV and current signals, for example open pore signal, adapter feature signals!</w:t>
      </w:r>
    </w:p>
    <w:p w14:paraId="242A3B91" w14:textId="77777777" w:rsidR="00346017" w:rsidRDefault="00346017" w:rsidP="009A52F3">
      <w:pPr>
        <w:rPr>
          <w:ins w:id="28" w:author="Rendong Yang" w:date="2024-07-11T11:56:00Z" w16du:dateUtc="2024-07-11T16:56:00Z"/>
        </w:rPr>
      </w:pPr>
    </w:p>
    <w:p w14:paraId="2BD944BF" w14:textId="674DA60C" w:rsidR="00346017" w:rsidRDefault="00346017" w:rsidP="009A52F3">
      <w:ins w:id="29" w:author="Rendong Yang" w:date="2024-07-11T11:56:00Z" w16du:dateUtc="2024-07-11T16:56:00Z">
        <w:r>
          <w:lastRenderedPageBreak/>
          <w:t>F</w:t>
        </w:r>
      </w:ins>
      <w:ins w:id="30" w:author="Rendong Yang" w:date="2024-07-11T11:57:00Z" w16du:dateUtc="2024-07-11T16:57:00Z">
        <w:r>
          <w:t xml:space="preserve">igure 2E: </w:t>
        </w:r>
        <w:r>
          <w:t xml:space="preserve">Count the percentage of </w:t>
        </w:r>
        <w:proofErr w:type="spellStart"/>
        <w:r>
          <w:t>Deepchopper</w:t>
        </w:r>
        <w:proofErr w:type="spellEnd"/>
        <w:r>
          <w:t xml:space="preserve"> </w:t>
        </w:r>
        <w:proofErr w:type="spellStart"/>
        <w:r>
          <w:t>splitted</w:t>
        </w:r>
        <w:proofErr w:type="spellEnd"/>
        <w:r>
          <w:t xml:space="preserve"> reads account for original chimeric reads and unmapped reads. Count how many of the unmapped reads can be re-mapped after </w:t>
        </w:r>
        <w:proofErr w:type="spellStart"/>
        <w:r>
          <w:t>deepchopper</w:t>
        </w:r>
        <w:proofErr w:type="spellEnd"/>
        <w:r>
          <w:t xml:space="preserve"> split. Could the relative (and/or absolute) coverage increase of genes ranked by these ratio or count.</w:t>
        </w:r>
      </w:ins>
    </w:p>
    <w:p w14:paraId="5934A21D" w14:textId="5FCA262A" w:rsidR="00F10A7A" w:rsidRDefault="00F10A7A" w:rsidP="005469A6"/>
    <w:p w14:paraId="2768C695" w14:textId="77777777" w:rsidR="003426B2" w:rsidRDefault="003426B2" w:rsidP="003426B2"/>
    <w:p w14:paraId="79970CAE" w14:textId="5E2ACF61" w:rsidR="003426B2" w:rsidDel="00FF140F" w:rsidRDefault="003426B2" w:rsidP="003426B2">
      <w:pPr>
        <w:rPr>
          <w:del w:id="31" w:author="Rendong Yang" w:date="2024-07-11T11:47:00Z" w16du:dateUtc="2024-07-11T16:47:00Z"/>
        </w:rPr>
      </w:pPr>
      <w:del w:id="32" w:author="Rendong Yang" w:date="2024-07-11T11:47:00Z" w16du:dateUtc="2024-07-11T16:47:00Z">
        <w:r w:rsidRPr="00624C35" w:rsidDel="00FF140F">
          <w:rPr>
            <w:highlight w:val="yellow"/>
          </w:rPr>
          <w:delText>Figure 2</w:delText>
        </w:r>
        <w:r w:rsidDel="00FF140F">
          <w:delText>. RNA 004, dorado trim+minimap2, deepchopper, chimeric counts, and validation, blat, quality, and polyA motif.</w:delText>
        </w:r>
      </w:del>
    </w:p>
    <w:p w14:paraId="35C00067" w14:textId="2B62B5D9" w:rsidR="00163D01" w:rsidDel="00FF140F" w:rsidRDefault="00163D01" w:rsidP="005469A6">
      <w:pPr>
        <w:rPr>
          <w:del w:id="33" w:author="Rendong Yang" w:date="2024-07-11T11:47:00Z" w16du:dateUtc="2024-07-11T16:47:00Z"/>
        </w:rPr>
      </w:pPr>
    </w:p>
    <w:p w14:paraId="4A3D3314" w14:textId="5D17957B" w:rsidR="009A52F3" w:rsidDel="00FF140F" w:rsidRDefault="00F10A7A" w:rsidP="009A52F3">
      <w:pPr>
        <w:rPr>
          <w:del w:id="34" w:author="Rendong Yang" w:date="2024-07-11T11:47:00Z" w16du:dateUtc="2024-07-11T16:47:00Z"/>
        </w:rPr>
      </w:pPr>
      <w:del w:id="35" w:author="Rendong Yang" w:date="2024-07-11T11:47:00Z" w16du:dateUtc="2024-07-11T16:47:00Z">
        <w:r w:rsidDel="00FF140F">
          <w:delText xml:space="preserve">Figure 2. </w:delText>
        </w:r>
        <w:r w:rsidR="005469A6" w:rsidDel="00FF140F">
          <w:delText>other platforms, such as ONT cDNA(direct or PCR), R2C2, CapTrap etc. Testing this using H1 and WTC11 from ENCODE</w:delText>
        </w:r>
        <w:r w:rsidR="009A52F3" w:rsidDel="00FF140F">
          <w:delText>. Test if other platform has less chimeric artifacts predicted by DeepChopper and reduced artifact reads almost cannot be validated by other platform.</w:delText>
        </w:r>
      </w:del>
    </w:p>
    <w:p w14:paraId="5BB13548" w14:textId="587F8127" w:rsidR="005469A6" w:rsidDel="00FF140F" w:rsidRDefault="005469A6" w:rsidP="005469A6">
      <w:pPr>
        <w:rPr>
          <w:del w:id="36" w:author="Rendong Yang" w:date="2024-07-11T11:47:00Z" w16du:dateUtc="2024-07-11T16:47:00Z"/>
        </w:rPr>
      </w:pPr>
      <w:del w:id="37" w:author="Rendong Yang" w:date="2024-07-11T11:47:00Z" w16du:dateUtc="2024-07-11T16:47:00Z">
        <w:r w:rsidDel="00FF140F">
          <w:delText>(</w:delText>
        </w:r>
        <w:r w:rsidRPr="005469A6" w:rsidDel="00FF140F">
          <w:delText>https://www.encodeproject.org/matrix/?type=Experiment&amp;control_type!=*&amp;assay_term_name=long+read+RNA-seq&amp;status=released</w:delText>
        </w:r>
        <w:r w:rsidDel="00FF140F">
          <w:delText>)</w:delText>
        </w:r>
      </w:del>
    </w:p>
    <w:p w14:paraId="385603CB" w14:textId="77777777" w:rsidR="005469A6" w:rsidRDefault="005469A6" w:rsidP="005469A6"/>
    <w:p w14:paraId="7158B207" w14:textId="77777777" w:rsidR="002F39D9" w:rsidRPr="002F39D9" w:rsidRDefault="002F39D9" w:rsidP="005469A6">
      <w:pPr>
        <w:rPr>
          <w:b/>
          <w:bCs/>
        </w:rPr>
      </w:pPr>
      <w:r w:rsidRPr="002F39D9">
        <w:rPr>
          <w:b/>
          <w:bCs/>
        </w:rPr>
        <w:t>Figure 1 Supplementary</w:t>
      </w:r>
    </w:p>
    <w:p w14:paraId="722553DF" w14:textId="5B43C0B4" w:rsidR="001F0078" w:rsidRPr="005469A6" w:rsidRDefault="002F39D9" w:rsidP="005469A6">
      <w:r>
        <w:t>Terminal adapter quality, soft-clipping mapping comparison</w:t>
      </w:r>
    </w:p>
    <w:sectPr w:rsidR="001F0078" w:rsidRPr="0054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endong Yang">
    <w15:presenceInfo w15:providerId="AD" w15:userId="S::rye1080@ads.northwestern.edu::7ac8eb2c-6ca9-4832-9763-83322e807a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A6"/>
    <w:rsid w:val="00001C09"/>
    <w:rsid w:val="00016B33"/>
    <w:rsid w:val="000B6AA0"/>
    <w:rsid w:val="00135C94"/>
    <w:rsid w:val="00163D01"/>
    <w:rsid w:val="001A2FFB"/>
    <w:rsid w:val="001C6461"/>
    <w:rsid w:val="001F0078"/>
    <w:rsid w:val="002F39D9"/>
    <w:rsid w:val="0033285A"/>
    <w:rsid w:val="003426B2"/>
    <w:rsid w:val="00346017"/>
    <w:rsid w:val="00347380"/>
    <w:rsid w:val="00424F5C"/>
    <w:rsid w:val="00433DC0"/>
    <w:rsid w:val="0047322C"/>
    <w:rsid w:val="004847A5"/>
    <w:rsid w:val="004E0100"/>
    <w:rsid w:val="00516107"/>
    <w:rsid w:val="005469A6"/>
    <w:rsid w:val="00550366"/>
    <w:rsid w:val="005930CC"/>
    <w:rsid w:val="00623D24"/>
    <w:rsid w:val="00624C35"/>
    <w:rsid w:val="00642A00"/>
    <w:rsid w:val="00655A19"/>
    <w:rsid w:val="00786D15"/>
    <w:rsid w:val="007A7627"/>
    <w:rsid w:val="007A7D7A"/>
    <w:rsid w:val="00804EE0"/>
    <w:rsid w:val="00837546"/>
    <w:rsid w:val="00844082"/>
    <w:rsid w:val="008911FD"/>
    <w:rsid w:val="008A307C"/>
    <w:rsid w:val="008B5209"/>
    <w:rsid w:val="009257EA"/>
    <w:rsid w:val="00930427"/>
    <w:rsid w:val="009A52F3"/>
    <w:rsid w:val="009C2D2C"/>
    <w:rsid w:val="00A22B43"/>
    <w:rsid w:val="00A24988"/>
    <w:rsid w:val="00AA1A1E"/>
    <w:rsid w:val="00B2604F"/>
    <w:rsid w:val="00B55005"/>
    <w:rsid w:val="00C739CE"/>
    <w:rsid w:val="00CB64FD"/>
    <w:rsid w:val="00CF3D26"/>
    <w:rsid w:val="00EC578C"/>
    <w:rsid w:val="00EE74FE"/>
    <w:rsid w:val="00F10A7A"/>
    <w:rsid w:val="00F3236A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B3B6B"/>
  <w15:chartTrackingRefBased/>
  <w15:docId w15:val="{39F82B1E-B2FB-2E42-A8E9-2AB46BE5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A6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F14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Rendong Yang</dc:creator>
  <cp:keywords/>
  <dc:description/>
  <cp:lastModifiedBy>Rendong Yang</cp:lastModifiedBy>
  <cp:revision>3</cp:revision>
  <dcterms:created xsi:type="dcterms:W3CDTF">2024-07-11T16:53:00Z</dcterms:created>
  <dcterms:modified xsi:type="dcterms:W3CDTF">2024-07-11T16:57:00Z</dcterms:modified>
</cp:coreProperties>
</file>